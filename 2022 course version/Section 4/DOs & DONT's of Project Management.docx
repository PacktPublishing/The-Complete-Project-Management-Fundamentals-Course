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77AB" w14:textId="60119350" w:rsidR="00152AE5" w:rsidRPr="00822460" w:rsidRDefault="00892EB0" w:rsidP="3DFB999A">
      <w:pPr>
        <w:spacing w:before="240" w:line="360" w:lineRule="auto"/>
        <w:rPr>
          <w:b/>
          <w:bCs/>
          <w:sz w:val="28"/>
          <w:szCs w:val="28"/>
          <w:lang w:val="en-US"/>
        </w:rPr>
      </w:pPr>
      <w:r w:rsidRPr="3DFB999A">
        <w:rPr>
          <w:b/>
          <w:bCs/>
          <w:sz w:val="28"/>
          <w:szCs w:val="28"/>
          <w:lang w:val="en-US"/>
        </w:rPr>
        <w:t>DOs &amp; DONTs of Project Management</w:t>
      </w:r>
    </w:p>
    <w:p w14:paraId="430FB9EA" w14:textId="27CA0EEB" w:rsidR="00EE1745" w:rsidRPr="00822460" w:rsidRDefault="00EE1745" w:rsidP="3DFB999A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noProof/>
        </w:rPr>
        <w:drawing>
          <wp:inline distT="0" distB="0" distL="0" distR="0" wp14:anchorId="25F34BE1" wp14:editId="3DFB999A">
            <wp:extent cx="1144905" cy="1144905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13EF" w14:textId="77777777" w:rsidR="00EE1745" w:rsidRPr="00822460" w:rsidRDefault="00EE1745" w:rsidP="3DFB999A">
      <w:pPr>
        <w:spacing w:before="240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U"/>
        </w:rPr>
        <w:t>DOs (in no particular order)</w:t>
      </w:r>
    </w:p>
    <w:p w14:paraId="6075A511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Foster an environment of teamwork and collaboration.</w:t>
      </w:r>
    </w:p>
    <w:p w14:paraId="1C4A76F0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Establish relationships of trust.</w:t>
      </w:r>
    </w:p>
    <w:p w14:paraId="6FC18F08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Develop a sense of urgency and results orientation.</w:t>
      </w:r>
    </w:p>
    <w:p w14:paraId="6F99086F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Follow your instincts and gut feeling.</w:t>
      </w:r>
    </w:p>
    <w:p w14:paraId="5CE58521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Lead by example.</w:t>
      </w:r>
    </w:p>
    <w:p w14:paraId="6C313819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Be transparent and honest.</w:t>
      </w:r>
    </w:p>
    <w:p w14:paraId="3742139D" w14:textId="36BF287F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Tell the truth, even if people won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‘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like it.</w:t>
      </w:r>
    </w:p>
    <w:p w14:paraId="7CF743AD" w14:textId="5174E20B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Train yourself in </w:t>
      </w:r>
      <w:r w:rsidR="00220442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project management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. This course is a great start</w:t>
      </w:r>
      <w:r w:rsidR="00220442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;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keep up the good work</w:t>
      </w:r>
      <w:r w:rsidR="00220442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!</w:t>
      </w:r>
    </w:p>
    <w:p w14:paraId="34EC354A" w14:textId="1A432576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Challenge people when appropriate</w:t>
      </w:r>
      <w:r w:rsidR="00DF2F01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,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in a respectful way</w:t>
      </w:r>
      <w:r w:rsidR="00DF2F01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,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of course.</w:t>
      </w:r>
    </w:p>
    <w:p w14:paraId="64C53205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Master the art of great communication.</w:t>
      </w:r>
    </w:p>
    <w:p w14:paraId="7C1CD75C" w14:textId="57E31862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Learn when to use the different communication channels (email, phone, face to face, </w:t>
      </w:r>
      <w:r w:rsidR="002D7D39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and so on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).</w:t>
      </w:r>
    </w:p>
    <w:p w14:paraId="797ED3B0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Own up to your mistakes and the mistakes of your team.</w:t>
      </w:r>
    </w:p>
    <w:p w14:paraId="118BFD1A" w14:textId="1CBAA25B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Be accountable, responsible</w:t>
      </w:r>
      <w:r w:rsidR="002D7D39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,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and organized.</w:t>
      </w:r>
    </w:p>
    <w:p w14:paraId="42799328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Stay on top of your financials.</w:t>
      </w:r>
    </w:p>
    <w:p w14:paraId="4D0F2EA9" w14:textId="25B38CC4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lastRenderedPageBreak/>
        <w:t>Make sure you can give a project update to anyone at any time without having to read or go through slides. Top of mind. If you can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do that, step up your game.</w:t>
      </w:r>
    </w:p>
    <w:p w14:paraId="5A7DEE06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Keep your team and stakeholders informed of where the project is at.</w:t>
      </w:r>
    </w:p>
    <w:p w14:paraId="2C2133D9" w14:textId="77777777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Help people as much as you can without doing their job for them.</w:t>
      </w:r>
    </w:p>
    <w:p w14:paraId="10CED33E" w14:textId="5307EE79" w:rsidR="00EE1745" w:rsidRPr="00822460" w:rsidRDefault="00EE1745" w:rsidP="3DFB999A">
      <w:pPr>
        <w:numPr>
          <w:ilvl w:val="0"/>
          <w:numId w:val="1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Continue your learning journey; keep learning, keep studying.</w:t>
      </w:r>
    </w:p>
    <w:p w14:paraId="698AA8F8" w14:textId="77777777" w:rsidR="00EE1745" w:rsidRPr="00822460" w:rsidRDefault="00EE1745" w:rsidP="3DFB999A">
      <w:p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14:paraId="07811BD2" w14:textId="178839F7" w:rsidR="00EE1745" w:rsidRPr="00822460" w:rsidRDefault="00EE1745" w:rsidP="3DFB999A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noProof/>
        </w:rPr>
        <w:drawing>
          <wp:inline distT="0" distB="0" distL="0" distR="0" wp14:anchorId="01B2CA83" wp14:editId="449DACD4">
            <wp:extent cx="859155" cy="859155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0613" w14:textId="118BBDD0" w:rsidR="00EE1745" w:rsidRPr="00822460" w:rsidRDefault="00EE1745" w:rsidP="3DFB999A">
      <w:pPr>
        <w:spacing w:before="240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AU"/>
        </w:rPr>
        <w:t>Ts (in no particular order)</w:t>
      </w:r>
    </w:p>
    <w:p w14:paraId="64970F58" w14:textId="71ACDBF9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treat people like you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re the boss, even if you are.</w:t>
      </w:r>
    </w:p>
    <w:p w14:paraId="12349A55" w14:textId="4E1F650F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t arrive late </w:t>
      </w:r>
      <w:del w:id="0" w:author="Kavyashree Shah" w:date="2022-04-04T12:19:00Z">
        <w:r w:rsidRPr="3DFB999A" w:rsidDel="00EE1745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delText>to</w:delText>
        </w:r>
      </w:del>
      <w:ins w:id="1" w:author="Kavyashree Shah" w:date="2022-04-04T12:19:00Z">
        <w:del w:id="2" w:author="TF" w:date="2022-04-04T22:34:00Z">
          <w:r w:rsidRPr="3DFB999A" w:rsidDel="000E1F62">
            <w:rPr>
              <w:rFonts w:ascii="Times New Roman" w:eastAsia="Times New Roman" w:hAnsi="Times New Roman" w:cs="Times New Roman"/>
              <w:sz w:val="24"/>
              <w:szCs w:val="24"/>
              <w:lang w:val="en-US" w:eastAsia="en-AU"/>
            </w:rPr>
            <w:delText>at</w:delText>
          </w:r>
        </w:del>
      </w:ins>
      <w:ins w:id="3" w:author="TF" w:date="2022-04-04T22:34:00Z">
        <w:r w:rsidR="000E1F62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t>for</w:t>
        </w:r>
      </w:ins>
      <w:ins w:id="4" w:author="Kavyashree Shah" w:date="2022-04-04T12:18:00Z">
        <w:r w:rsidRPr="3DFB999A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t xml:space="preserve"> </w:t>
        </w:r>
      </w:ins>
      <w:del w:id="5" w:author="Kavyashree Shah" w:date="2022-04-04T12:19:00Z">
        <w:r w:rsidRPr="3DFB999A" w:rsidDel="00EE1745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delText xml:space="preserve"> </w:delText>
        </w:r>
      </w:del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meetings.</w:t>
      </w:r>
    </w:p>
    <w:p w14:paraId="07116FEC" w14:textId="67A99009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go unprepared to meetings, even if they are informal or with your team.</w:t>
      </w:r>
    </w:p>
    <w:p w14:paraId="42FF5753" w14:textId="11F0C9BB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rely only on what people tell you</w:t>
      </w:r>
      <w:r w:rsidR="00900612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;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test or check if you feel you need to.</w:t>
      </w:r>
    </w:p>
    <w:p w14:paraId="58C5D388" w14:textId="04DFD7A4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lie.</w:t>
      </w:r>
    </w:p>
    <w:p w14:paraId="3850F414" w14:textId="24BBFD67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cheat.</w:t>
      </w:r>
    </w:p>
    <w:p w14:paraId="14B07DC8" w14:textId="49C71F87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take things personally.</w:t>
      </w:r>
    </w:p>
    <w:p w14:paraId="51D62551" w14:textId="008EBCFD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t engage in </w:t>
      </w:r>
      <w:r w:rsidR="00900612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“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email battles</w:t>
      </w:r>
      <w:del w:id="6" w:author="Kavyashree Shah" w:date="2022-04-04T12:19:00Z">
        <w:r w:rsidRPr="3DFB999A" w:rsidDel="00900612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delText>”.</w:delText>
        </w:r>
      </w:del>
      <w:ins w:id="7" w:author="Kavyashree Shah" w:date="2022-04-04T12:19:00Z">
        <w:del w:id="8" w:author="TF" w:date="2022-04-04T22:34:00Z">
          <w:r w:rsidR="00900612" w:rsidRPr="3DFB999A" w:rsidDel="00CE7B43">
            <w:rPr>
              <w:rFonts w:ascii="Times New Roman" w:eastAsia="Times New Roman" w:hAnsi="Times New Roman" w:cs="Times New Roman"/>
              <w:sz w:val="24"/>
              <w:szCs w:val="24"/>
              <w:lang w:val="en-US" w:eastAsia="en-AU"/>
            </w:rPr>
            <w:delText>.</w:delText>
          </w:r>
        </w:del>
        <w:r w:rsidR="00900612" w:rsidRPr="3DFB999A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t>”</w:t>
        </w:r>
      </w:ins>
      <w:ins w:id="9" w:author="TF" w:date="2022-04-04T22:34:00Z">
        <w:r w:rsidR="00CE7B43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t>.</w:t>
        </w:r>
      </w:ins>
    </w:p>
    <w:p w14:paraId="1F626F17" w14:textId="5C04FB9E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reply to emails when you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re angry or upset.</w:t>
      </w:r>
    </w:p>
    <w:p w14:paraId="1E4C96F4" w14:textId="05A979B2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sit around and expect things to happen</w:t>
      </w:r>
      <w:r w:rsidR="00900612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;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make them happen.</w:t>
      </w:r>
    </w:p>
    <w:p w14:paraId="7B47E10F" w14:textId="7258EBBD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t rely only on weekly meetings </w:t>
      </w:r>
      <w:del w:id="10" w:author="TF" w:date="2022-04-04T22:34:00Z">
        <w:r w:rsidRPr="3DFB999A" w:rsidDel="00CE7B43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delText>or meeting</w:delText>
        </w:r>
      </w:del>
      <w:ins w:id="11" w:author="Kavyashree Shah" w:date="2022-04-04T12:19:00Z">
        <w:del w:id="12" w:author="TF" w:date="2022-04-04T22:34:00Z">
          <w:r w:rsidRPr="3DFB999A" w:rsidDel="00CE7B43">
            <w:rPr>
              <w:rFonts w:ascii="Times New Roman" w:eastAsia="Times New Roman" w:hAnsi="Times New Roman" w:cs="Times New Roman"/>
              <w:sz w:val="24"/>
              <w:szCs w:val="24"/>
              <w:lang w:val="en-US" w:eastAsia="en-AU"/>
            </w:rPr>
            <w:delText>meetings</w:delText>
          </w:r>
        </w:del>
      </w:ins>
      <w:del w:id="13" w:author="TF" w:date="2022-04-04T22:34:00Z">
        <w:r w:rsidRPr="3DFB999A" w:rsidDel="00CE7B43">
          <w:rPr>
            <w:rFonts w:ascii="Times New Roman" w:eastAsia="Times New Roman" w:hAnsi="Times New Roman" w:cs="Times New Roman"/>
            <w:sz w:val="24"/>
            <w:szCs w:val="24"/>
            <w:lang w:val="en-US" w:eastAsia="en-AU"/>
          </w:rPr>
          <w:delText xml:space="preserve"> </w:delText>
        </w:r>
      </w:del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to touch base with your team.</w:t>
      </w:r>
    </w:p>
    <w:p w14:paraId="0F91F529" w14:textId="5B0ED029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get caught up with methodologies</w:t>
      </w:r>
      <w:r w:rsidR="00900612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;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learn to adapt and remain flexible.</w:t>
      </w:r>
    </w:p>
    <w:p w14:paraId="6D76F158" w14:textId="7C3E0A08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lastRenderedPageBreak/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t be afraid to say NO or stand up to people, even your </w:t>
      </w:r>
      <w:r w:rsidR="00560F4B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m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anager. With respect</w:t>
      </w:r>
      <w:r w:rsidR="00560F4B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,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of course.</w:t>
      </w:r>
    </w:p>
    <w:p w14:paraId="0715B9CE" w14:textId="1FAE03A2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be afraid of making mistakes.</w:t>
      </w:r>
    </w:p>
    <w:p w14:paraId="6785B8A0" w14:textId="5E62A9E4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be afraid of making decisions.</w:t>
      </w:r>
    </w:p>
    <w:p w14:paraId="1008B316" w14:textId="06E9D3E6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be afraid of making mistakes when making decisions.</w:t>
      </w:r>
    </w:p>
    <w:p w14:paraId="38CB081E" w14:textId="589D5CF3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let people push you around.</w:t>
      </w:r>
    </w:p>
    <w:p w14:paraId="6003386B" w14:textId="371C87C1" w:rsidR="00EE1745" w:rsidRPr="00822460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let people bully you.</w:t>
      </w:r>
    </w:p>
    <w:p w14:paraId="2C6DF235" w14:textId="10CC1519" w:rsidR="00EE1745" w:rsidRPr="00A157AE" w:rsidRDefault="00EE1745" w:rsidP="3DFB999A">
      <w:pPr>
        <w:numPr>
          <w:ilvl w:val="0"/>
          <w:numId w:val="2"/>
        </w:numPr>
        <w:spacing w:before="240" w:after="100" w:afterAutospacing="1" w:line="360" w:lineRule="auto"/>
        <w:rPr>
          <w:rFonts w:eastAsiaTheme="minorEastAsia"/>
          <w:b/>
          <w:bCs/>
          <w:sz w:val="28"/>
          <w:szCs w:val="28"/>
          <w:lang w:val="en-US" w:eastAsia="en-AU"/>
        </w:rPr>
      </w:pP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Don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 give up when you know you shouldn</w:t>
      </w:r>
      <w:r w:rsidR="008627EA"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’</w:t>
      </w:r>
      <w:r w:rsidRPr="3DFB999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t.</w:t>
      </w:r>
    </w:p>
    <w:sectPr w:rsidR="00EE1745" w:rsidRPr="00A15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927077277" textId="918497407" start="31" length="4" invalidationStart="31" invalidationLength="4" id="5nA9uvbv"/>
    <int:WordHash hashCode="+PlEkd+/MY3vO2" id="fSKJ0nyh"/>
    <int:WordHash hashCode="nFGzNgEJsBE01l" id="vLXTCdei"/>
    <int:WordHash hashCode="2VocTzWannJ+2H" id="2pQnnrfM"/>
    <int:WordHash hashCode="Nl0uZhFu1kXDWc" id="nqmEHnQ7"/>
    <int:WordHash hashCode="9KsYjua5qLjgEI" id="WK7cQ7Lf"/>
    <int:WordHash hashCode="LU/+PVKf1UCQnb" id="4nJJzvQv"/>
    <int:WordHash hashCode="m3TH8BUdJzC+FP" id="9gOtrEzJ"/>
    <int:WordHash hashCode="6hJN1uqPpkCg+2" id="sUvka6wb"/>
  </int:Manifest>
  <int:Observations>
    <int:Content id="5nA9uvbv">
      <int:Rejection type="LegacyProofing"/>
    </int:Content>
    <int:Content id="fSKJ0nyh">
      <int:Rejection type="AugLoop_Text_Critique"/>
    </int:Content>
    <int:Content id="vLXTCdei">
      <int:Rejection type="AugLoop_Text_Critique"/>
    </int:Content>
    <int:Content id="2pQnnrfM">
      <int:Rejection type="AugLoop_Text_Critique"/>
    </int:Content>
    <int:Content id="nqmEHnQ7">
      <int:Rejection type="AugLoop_Text_Critique"/>
    </int:Content>
    <int:Content id="WK7cQ7Lf">
      <int:Rejection type="AugLoop_Text_Critique"/>
    </int:Content>
    <int:Content id="4nJJzvQv">
      <int:Rejection type="AugLoop_Text_Critique"/>
    </int:Content>
    <int:Content id="9gOtrEzJ">
      <int:Rejection type="AugLoop_Text_Critique"/>
    </int:Content>
    <int:Content id="sUvka6wb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CFF"/>
    <w:multiLevelType w:val="multilevel"/>
    <w:tmpl w:val="A832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830CF"/>
    <w:multiLevelType w:val="multilevel"/>
    <w:tmpl w:val="6B7C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F">
    <w15:presenceInfo w15:providerId="None" w15:userId="T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1B"/>
    <w:rsid w:val="000E1F62"/>
    <w:rsid w:val="00152AE5"/>
    <w:rsid w:val="00220442"/>
    <w:rsid w:val="002D7D39"/>
    <w:rsid w:val="00357ABC"/>
    <w:rsid w:val="00560F4B"/>
    <w:rsid w:val="006737CB"/>
    <w:rsid w:val="0070488D"/>
    <w:rsid w:val="00822460"/>
    <w:rsid w:val="008627EA"/>
    <w:rsid w:val="00867156"/>
    <w:rsid w:val="00892EB0"/>
    <w:rsid w:val="00900612"/>
    <w:rsid w:val="00A157AE"/>
    <w:rsid w:val="00A5371B"/>
    <w:rsid w:val="00BF300E"/>
    <w:rsid w:val="00CE7B43"/>
    <w:rsid w:val="00DF2F01"/>
    <w:rsid w:val="00EE1745"/>
    <w:rsid w:val="08781EC6"/>
    <w:rsid w:val="38D3EEEF"/>
    <w:rsid w:val="3DFB999A"/>
    <w:rsid w:val="5789D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4576"/>
  <w15:chartTrackingRefBased/>
  <w15:docId w15:val="{D36AE722-9B67-4DAC-9B7D-DCF8C141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17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174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E1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8273ba7535264b06" Type="http://schemas.microsoft.com/office/2019/09/relationships/intelligence" Target="intelligenc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4018E0E4F8F429CA625FDF926C367" ma:contentTypeVersion="6" ma:contentTypeDescription="Create a new document." ma:contentTypeScope="" ma:versionID="fabff7627008eef60f1a7ef977dd91e3">
  <xsd:schema xmlns:xsd="http://www.w3.org/2001/XMLSchema" xmlns:xs="http://www.w3.org/2001/XMLSchema" xmlns:p="http://schemas.microsoft.com/office/2006/metadata/properties" xmlns:ns2="bae4e2ce-21a1-448d-b0fe-2b3a0859cc73" xmlns:ns3="92e4be8c-5aca-45ec-8e17-deab1f90d7c8" targetNamespace="http://schemas.microsoft.com/office/2006/metadata/properties" ma:root="true" ma:fieldsID="203ede700afa0085f1a20c575f998ff5" ns2:_="" ns3:_="">
    <xsd:import namespace="bae4e2ce-21a1-448d-b0fe-2b3a0859cc73"/>
    <xsd:import namespace="92e4be8c-5aca-45ec-8e17-deab1f90d7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4e2ce-21a1-448d-b0fe-2b3a0859c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B40AE8-BFBC-4EEE-A304-FFEC255F0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e4e2ce-21a1-448d-b0fe-2b3a0859cc73"/>
    <ds:schemaRef ds:uri="92e4be8c-5aca-45ec-8e17-deab1f90d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74B740-5100-4DA2-A5C4-BC6D2E2C53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275BC-5FA3-42A2-8AE6-85A5B9517D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TF</cp:lastModifiedBy>
  <cp:revision>4</cp:revision>
  <dcterms:created xsi:type="dcterms:W3CDTF">2022-04-04T17:03:00Z</dcterms:created>
  <dcterms:modified xsi:type="dcterms:W3CDTF">2022-04-04T17:04:00Z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0x010100B154018E0E4F8F429CA625FDF926C367</vt:lpwstr>
  </property>
</Properties>
</file>