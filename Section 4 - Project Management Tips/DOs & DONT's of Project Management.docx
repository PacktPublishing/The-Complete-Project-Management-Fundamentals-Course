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7AB" w14:textId="60119350" w:rsidR="00152AE5" w:rsidRPr="00822460" w:rsidRDefault="00892EB0" w:rsidP="3DFB999A">
      <w:pPr>
        <w:spacing w:before="240" w:line="360" w:lineRule="auto"/>
        <w:rPr>
          <w:b/>
          <w:bCs/>
          <w:sz w:val="28"/>
          <w:szCs w:val="28"/>
          <w:lang w:val="en-US"/>
        </w:rPr>
      </w:pPr>
      <w:r w:rsidRPr="3DFB999A">
        <w:rPr>
          <w:b/>
          <w:bCs/>
          <w:sz w:val="28"/>
          <w:szCs w:val="28"/>
          <w:lang w:val="en-US"/>
        </w:rPr>
        <w:t>DOs &amp; DONTs of Project Management</w:t>
      </w:r>
    </w:p>
    <w:p w14:paraId="430FB9EA" w14:textId="27CA0EEB" w:rsidR="00EE1745" w:rsidRPr="00822460" w:rsidRDefault="00EE1745" w:rsidP="3DFB999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noProof/>
        </w:rPr>
        <w:drawing>
          <wp:inline distT="0" distB="0" distL="0" distR="0" wp14:anchorId="25F34BE1" wp14:editId="3DFB999A">
            <wp:extent cx="1144905" cy="114490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13EF" w14:textId="77777777" w:rsidR="00EE1745" w:rsidRPr="00822460" w:rsidRDefault="00EE1745" w:rsidP="3DFB999A">
      <w:pPr>
        <w:spacing w:before="240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DOs (in no particular order)</w:t>
      </w:r>
    </w:p>
    <w:p w14:paraId="6075A511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Foster an environment of teamwork and collaboration.</w:t>
      </w:r>
    </w:p>
    <w:p w14:paraId="1C4A76F0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Establish relationships of trust.</w:t>
      </w:r>
    </w:p>
    <w:p w14:paraId="6FC18F08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Develop a sense of urgency and results orientation.</w:t>
      </w:r>
    </w:p>
    <w:p w14:paraId="6F99086F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Follow your instincts and gut feeling.</w:t>
      </w:r>
    </w:p>
    <w:p w14:paraId="5CE58521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Lead by example.</w:t>
      </w:r>
    </w:p>
    <w:p w14:paraId="6C313819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Be transparent and honest.</w:t>
      </w:r>
    </w:p>
    <w:p w14:paraId="3742139D" w14:textId="36BF287F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Tell the truth, even if people won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‘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like it.</w:t>
      </w:r>
    </w:p>
    <w:p w14:paraId="7CF743AD" w14:textId="5174E20B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Train yourself in 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project management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 This course is a great start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keep up the good work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!</w:t>
      </w:r>
    </w:p>
    <w:p w14:paraId="34EC354A" w14:textId="1A432576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Challenge people when appropriate</w:t>
      </w:r>
      <w:r w:rsidR="00DF2F01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in a respectful way</w:t>
      </w:r>
      <w:r w:rsidR="00DF2F01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of course.</w:t>
      </w:r>
    </w:p>
    <w:p w14:paraId="64C53205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Master the art of great communication.</w:t>
      </w:r>
    </w:p>
    <w:p w14:paraId="7C1CD75C" w14:textId="57E31862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Learn when to use the different communication channels (email, phone, face to face, </w:t>
      </w:r>
      <w:r w:rsidR="002D7D39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and so on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).</w:t>
      </w:r>
    </w:p>
    <w:p w14:paraId="797ED3B0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Own up to your mistakes and the mistakes of your team.</w:t>
      </w:r>
    </w:p>
    <w:p w14:paraId="118BFD1A" w14:textId="1CBAA25B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Be accountable, responsible</w:t>
      </w:r>
      <w:r w:rsidR="002D7D39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and organized.</w:t>
      </w:r>
    </w:p>
    <w:p w14:paraId="42799328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Stay on top of your financials.</w:t>
      </w:r>
    </w:p>
    <w:p w14:paraId="4D0F2EA9" w14:textId="25B38CC4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Make sure you can give a project update to anyone at any time without having to read or go through slides. Top of mind. If you can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do that, step up your game.</w:t>
      </w:r>
    </w:p>
    <w:p w14:paraId="5A7DEE06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Keep your team and stakeholders informed of where the project is at.</w:t>
      </w:r>
    </w:p>
    <w:p w14:paraId="2C2133D9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Help people as much as you can without doing their job for them.</w:t>
      </w:r>
    </w:p>
    <w:p w14:paraId="10CED33E" w14:textId="5307EE79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Continue your learning journey; keep learning, keep studying.</w:t>
      </w:r>
    </w:p>
    <w:p w14:paraId="698AA8F8" w14:textId="77777777" w:rsidR="00EE1745" w:rsidRPr="00822460" w:rsidRDefault="00EE1745" w:rsidP="3DFB999A">
      <w:p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14:paraId="07811BD2" w14:textId="178839F7" w:rsidR="00EE1745" w:rsidRPr="00822460" w:rsidRDefault="00EE1745" w:rsidP="3DFB999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noProof/>
        </w:rPr>
        <w:drawing>
          <wp:inline distT="0" distB="0" distL="0" distR="0" wp14:anchorId="01B2CA83" wp14:editId="449DACD4">
            <wp:extent cx="859155" cy="85915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613" w14:textId="118BBDD0" w:rsidR="00EE1745" w:rsidRPr="00822460" w:rsidRDefault="00EE1745" w:rsidP="3DFB999A">
      <w:pPr>
        <w:spacing w:before="240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Ts (in no particular order)</w:t>
      </w:r>
    </w:p>
    <w:p w14:paraId="64970F58" w14:textId="71ACDBF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treat people like you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re the boss, even if you are.</w:t>
      </w:r>
    </w:p>
    <w:p w14:paraId="12349A55" w14:textId="4E1F650F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arrive late </w:t>
      </w:r>
      <w:del w:id="0" w:author="Kavyashree Shah" w:date="2022-04-04T12:19:00Z">
        <w:r w:rsidRPr="3DFB999A" w:rsidDel="00EE1745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to</w:delText>
        </w:r>
      </w:del>
      <w:ins w:id="1" w:author="Kavyashree Shah" w:date="2022-04-04T12:19:00Z">
        <w:del w:id="2" w:author="TF" w:date="2022-04-04T22:34:00Z">
          <w:r w:rsidRPr="3DFB999A" w:rsidDel="000E1F62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at</w:delText>
          </w:r>
        </w:del>
      </w:ins>
      <w:ins w:id="3" w:author="TF" w:date="2022-04-04T22:34:00Z">
        <w:r w:rsidR="000E1F62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for</w:t>
        </w:r>
      </w:ins>
      <w:ins w:id="4" w:author="Kavyashree Shah" w:date="2022-04-04T12:18:00Z">
        <w:r w:rsidRPr="3DFB999A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 xml:space="preserve"> </w:t>
        </w:r>
      </w:ins>
      <w:del w:id="5" w:author="Kavyashree Shah" w:date="2022-04-04T12:19:00Z">
        <w:r w:rsidRPr="3DFB999A" w:rsidDel="00EE1745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 xml:space="preserve"> </w:delText>
        </w:r>
      </w:del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meetings.</w:t>
      </w:r>
    </w:p>
    <w:p w14:paraId="07116FEC" w14:textId="67A9900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go unprepared to meetings, even if they are informal or with your team.</w:t>
      </w:r>
    </w:p>
    <w:p w14:paraId="42FF5753" w14:textId="11F0C9BB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rely only on what people tell you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test or check if you feel you need to.</w:t>
      </w:r>
    </w:p>
    <w:p w14:paraId="58C5D388" w14:textId="04DFD7A4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lie.</w:t>
      </w:r>
    </w:p>
    <w:p w14:paraId="3850F414" w14:textId="24BBFD67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cheat.</w:t>
      </w:r>
    </w:p>
    <w:p w14:paraId="14B07DC8" w14:textId="49C71F87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take things personally.</w:t>
      </w:r>
    </w:p>
    <w:p w14:paraId="51D62551" w14:textId="008EBCFD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engage in 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“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email battles</w:t>
      </w:r>
      <w:del w:id="6" w:author="Kavyashree Shah" w:date="2022-04-04T12:19:00Z">
        <w:r w:rsidRPr="3DFB999A" w:rsidDel="00900612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”.</w:delText>
        </w:r>
      </w:del>
      <w:ins w:id="7" w:author="Kavyashree Shah" w:date="2022-04-04T12:19:00Z">
        <w:del w:id="8" w:author="TF" w:date="2022-04-04T22:34:00Z">
          <w:r w:rsidR="00900612" w:rsidRPr="3DFB999A" w:rsidDel="00CE7B43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.</w:delText>
          </w:r>
        </w:del>
        <w:r w:rsidR="00900612" w:rsidRPr="3DFB999A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”</w:t>
        </w:r>
      </w:ins>
      <w:ins w:id="9" w:author="TF" w:date="2022-04-04T22:34:00Z">
        <w:r w:rsidR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.</w:t>
        </w:r>
      </w:ins>
    </w:p>
    <w:p w14:paraId="1F626F17" w14:textId="5C04FB9E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reply to emails when you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re angry or upset.</w:t>
      </w:r>
    </w:p>
    <w:p w14:paraId="1E4C96F4" w14:textId="05A979B2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sit around and expect things to happen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make them happen.</w:t>
      </w:r>
    </w:p>
    <w:p w14:paraId="7B47E10F" w14:textId="7258EBBD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rely only on weekly meetings </w:t>
      </w:r>
      <w:del w:id="10" w:author="TF" w:date="2022-04-04T22:34:00Z">
        <w:r w:rsidRPr="3DFB999A" w:rsidDel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or meeting</w:delText>
        </w:r>
      </w:del>
      <w:ins w:id="11" w:author="Kavyashree Shah" w:date="2022-04-04T12:19:00Z">
        <w:del w:id="12" w:author="TF" w:date="2022-04-04T22:34:00Z">
          <w:r w:rsidRPr="3DFB999A" w:rsidDel="00CE7B43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meetings</w:delText>
          </w:r>
        </w:del>
      </w:ins>
      <w:del w:id="13" w:author="TF" w:date="2022-04-04T22:34:00Z">
        <w:r w:rsidRPr="3DFB999A" w:rsidDel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 xml:space="preserve"> </w:delText>
        </w:r>
      </w:del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to touch base with your team.</w:t>
      </w:r>
    </w:p>
    <w:p w14:paraId="0F91F529" w14:textId="5B0ED02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get caught up with methodologies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learn to adapt and remain flexible.</w:t>
      </w:r>
    </w:p>
    <w:p w14:paraId="6D76F158" w14:textId="7C3E0A08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be afraid to say NO or stand up to people, even your </w:t>
      </w:r>
      <w:r w:rsidR="00560F4B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anager. With respect</w:t>
      </w:r>
      <w:r w:rsidR="00560F4B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of course.</w:t>
      </w:r>
    </w:p>
    <w:p w14:paraId="0715B9CE" w14:textId="1FAE03A2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mistakes.</w:t>
      </w:r>
    </w:p>
    <w:p w14:paraId="6785B8A0" w14:textId="5E62A9E4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decisions.</w:t>
      </w:r>
    </w:p>
    <w:p w14:paraId="1008B316" w14:textId="06E9D3E6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mistakes when making decisions.</w:t>
      </w:r>
    </w:p>
    <w:p w14:paraId="38CB081E" w14:textId="589D5CF3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let people push you around.</w:t>
      </w:r>
    </w:p>
    <w:p w14:paraId="6003386B" w14:textId="371C87C1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let people bully you.</w:t>
      </w:r>
    </w:p>
    <w:p w14:paraId="2C6DF235" w14:textId="10CC1519" w:rsidR="00EE1745" w:rsidRPr="00A157AE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eastAsiaTheme="minorEastAsia"/>
          <w:b/>
          <w:bCs/>
          <w:sz w:val="28"/>
          <w:szCs w:val="28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give up when you know you shouldn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t.</w:t>
      </w:r>
    </w:p>
    <w:sectPr w:rsidR="00EE1745" w:rsidRPr="00A1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27077277" textId="918497407" start="31" length="4" invalidationStart="31" invalidationLength="4" id="5nA9uvbv"/>
    <int:WordHash hashCode="+PlEkd+/MY3vO2" id="fSKJ0nyh"/>
    <int:WordHash hashCode="nFGzNgEJsBE01l" id="vLXTCdei"/>
    <int:WordHash hashCode="2VocTzWannJ+2H" id="2pQnnrfM"/>
    <int:WordHash hashCode="Nl0uZhFu1kXDWc" id="nqmEHnQ7"/>
    <int:WordHash hashCode="9KsYjua5qLjgEI" id="WK7cQ7Lf"/>
    <int:WordHash hashCode="LU/+PVKf1UCQnb" id="4nJJzvQv"/>
    <int:WordHash hashCode="m3TH8BUdJzC+FP" id="9gOtrEzJ"/>
    <int:WordHash hashCode="6hJN1uqPpkCg+2" id="sUvka6wb"/>
  </int:Manifest>
  <int:Observations>
    <int:Content id="5nA9uvbv">
      <int:Rejection type="LegacyProofing"/>
    </int:Content>
    <int:Content id="fSKJ0nyh">
      <int:Rejection type="AugLoop_Text_Critique"/>
    </int:Content>
    <int:Content id="vLXTCdei">
      <int:Rejection type="AugLoop_Text_Critique"/>
    </int:Content>
    <int:Content id="2pQnnrfM">
      <int:Rejection type="AugLoop_Text_Critique"/>
    </int:Content>
    <int:Content id="nqmEHnQ7">
      <int:Rejection type="AugLoop_Text_Critique"/>
    </int:Content>
    <int:Content id="WK7cQ7Lf">
      <int:Rejection type="AugLoop_Text_Critique"/>
    </int:Content>
    <int:Content id="4nJJzvQv">
      <int:Rejection type="AugLoop_Text_Critique"/>
    </int:Content>
    <int:Content id="9gOtrEzJ">
      <int:Rejection type="AugLoop_Text_Critique"/>
    </int:Content>
    <int:Content id="sUvka6wb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FF"/>
    <w:multiLevelType w:val="multilevel"/>
    <w:tmpl w:val="A83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830CF"/>
    <w:multiLevelType w:val="multilevel"/>
    <w:tmpl w:val="6B7C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F">
    <w15:presenceInfo w15:providerId="None" w15:userId="T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1B"/>
    <w:rsid w:val="000E1F62"/>
    <w:rsid w:val="00152AE5"/>
    <w:rsid w:val="00220442"/>
    <w:rsid w:val="002D7D39"/>
    <w:rsid w:val="00357ABC"/>
    <w:rsid w:val="00560F4B"/>
    <w:rsid w:val="006737CB"/>
    <w:rsid w:val="0070488D"/>
    <w:rsid w:val="00822460"/>
    <w:rsid w:val="008627EA"/>
    <w:rsid w:val="00867156"/>
    <w:rsid w:val="00892EB0"/>
    <w:rsid w:val="00900612"/>
    <w:rsid w:val="00A157AE"/>
    <w:rsid w:val="00A5371B"/>
    <w:rsid w:val="00BF300E"/>
    <w:rsid w:val="00CE7B43"/>
    <w:rsid w:val="00DF2F01"/>
    <w:rsid w:val="00EE1745"/>
    <w:rsid w:val="08781EC6"/>
    <w:rsid w:val="38D3EEEF"/>
    <w:rsid w:val="3DFB999A"/>
    <w:rsid w:val="5789D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576"/>
  <w15:chartTrackingRefBased/>
  <w15:docId w15:val="{D36AE722-9B67-4DAC-9B7D-DCF8C14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1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174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E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8273ba7535264b06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731672-216F-4080-8C1D-17FA6063A2A2}"/>
</file>

<file path=customXml/itemProps2.xml><?xml version="1.0" encoding="utf-8"?>
<ds:datastoreItem xmlns:ds="http://schemas.openxmlformats.org/officeDocument/2006/customXml" ds:itemID="{7474B740-5100-4DA2-A5C4-BC6D2E2C5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275BC-5FA3-42A2-8AE6-85A5B9517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TF</cp:lastModifiedBy>
  <cp:revision>4</cp:revision>
  <dcterms:created xsi:type="dcterms:W3CDTF">2022-04-04T17:03:00Z</dcterms:created>
  <dcterms:modified xsi:type="dcterms:W3CDTF">2022-04-04T17:04:00Z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